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3F9A" w14:textId="77777777" w:rsidR="006A4495" w:rsidRPr="00CB3532" w:rsidRDefault="006A4495" w:rsidP="00DA5881">
      <w:pPr>
        <w:jc w:val="center"/>
        <w:rPr>
          <w:b/>
          <w:bCs/>
          <w:sz w:val="36"/>
          <w:szCs w:val="36"/>
          <w:u w:val="single"/>
          <w:rtl/>
        </w:rPr>
      </w:pPr>
      <w:r w:rsidRPr="00CB3532">
        <w:rPr>
          <w:rFonts w:hint="cs"/>
          <w:b/>
          <w:bCs/>
          <w:sz w:val="36"/>
          <w:szCs w:val="36"/>
          <w:u w:val="single"/>
          <w:rtl/>
        </w:rPr>
        <w:t>קורות חיים</w:t>
      </w:r>
      <w:r w:rsidR="00E9536A" w:rsidRPr="00CB3532">
        <w:rPr>
          <w:rFonts w:hint="cs"/>
          <w:b/>
          <w:bCs/>
          <w:sz w:val="36"/>
          <w:szCs w:val="36"/>
          <w:u w:val="single"/>
          <w:rtl/>
        </w:rPr>
        <w:t xml:space="preserve"> </w:t>
      </w:r>
    </w:p>
    <w:p w14:paraId="27AAF0EE" w14:textId="77777777" w:rsidR="006A4495" w:rsidRDefault="006A4495">
      <w:pPr>
        <w:rPr>
          <w:rtl/>
        </w:rPr>
      </w:pPr>
      <w:r>
        <w:rPr>
          <w:rFonts w:hint="cs"/>
          <w:rtl/>
        </w:rPr>
        <w:t>משה אבוטבול</w:t>
      </w:r>
    </w:p>
    <w:p w14:paraId="63E9A935" w14:textId="77777777" w:rsidR="00FD60C1" w:rsidRPr="0065569F" w:rsidRDefault="00FD60C1" w:rsidP="0065569F">
      <w:pPr>
        <w:rPr>
          <w:rtl/>
        </w:rPr>
      </w:pPr>
      <w:r w:rsidRPr="0065569F">
        <w:rPr>
          <w:rFonts w:hint="cs"/>
          <w:rtl/>
        </w:rPr>
        <w:t xml:space="preserve">שנת לידה :1975 </w:t>
      </w:r>
    </w:p>
    <w:p w14:paraId="160D52CA" w14:textId="77777777" w:rsidR="000A7926" w:rsidRDefault="006A4495" w:rsidP="000A7926">
      <w:pPr>
        <w:rPr>
          <w:rFonts w:hint="cs"/>
          <w:rtl/>
        </w:rPr>
      </w:pPr>
      <w:r>
        <w:rPr>
          <w:rFonts w:hint="cs"/>
          <w:rtl/>
        </w:rPr>
        <w:t>ת.ז : 032363079</w:t>
      </w:r>
    </w:p>
    <w:p w14:paraId="182DBE84" w14:textId="77777777" w:rsidR="006A4495" w:rsidRDefault="006A4495" w:rsidP="000A7926">
      <w:pPr>
        <w:rPr>
          <w:rtl/>
        </w:rPr>
      </w:pPr>
      <w:r>
        <w:rPr>
          <w:rFonts w:hint="cs"/>
          <w:rtl/>
        </w:rPr>
        <w:t xml:space="preserve">נייד : </w:t>
      </w:r>
      <w:r w:rsidR="00B13445">
        <w:rPr>
          <w:rFonts w:hint="cs"/>
          <w:rtl/>
        </w:rPr>
        <w:t>0504813913</w:t>
      </w:r>
    </w:p>
    <w:p w14:paraId="2DF28B19" w14:textId="77777777" w:rsidR="00E9536A" w:rsidRDefault="00E9536A" w:rsidP="005A6980">
      <w:pPr>
        <w:rPr>
          <w:rFonts w:hint="cs"/>
          <w:rtl/>
        </w:rPr>
      </w:pPr>
      <w:r>
        <w:rPr>
          <w:rFonts w:hint="cs"/>
          <w:rtl/>
        </w:rPr>
        <w:t xml:space="preserve">אימייל : </w:t>
      </w:r>
      <w:hyperlink r:id="rId8" w:history="1">
        <w:r w:rsidR="00EE7402" w:rsidRPr="002467D7">
          <w:rPr>
            <w:rStyle w:val="Hyperlink"/>
          </w:rPr>
          <w:t>ellaha@walla.co.il</w:t>
        </w:r>
      </w:hyperlink>
    </w:p>
    <w:p w14:paraId="4CCEF9F3" w14:textId="77777777" w:rsidR="00003FEF" w:rsidRDefault="006A4495" w:rsidP="00003FEF">
      <w:pPr>
        <w:rPr>
          <w:rtl/>
        </w:rPr>
      </w:pPr>
      <w:r w:rsidRPr="008F7186">
        <w:rPr>
          <w:rFonts w:hint="cs"/>
          <w:sz w:val="28"/>
          <w:szCs w:val="28"/>
          <w:u w:val="single"/>
          <w:rtl/>
        </w:rPr>
        <w:t>ניסיון תעסוקתי</w:t>
      </w:r>
      <w:r w:rsidRPr="00EE7402">
        <w:rPr>
          <w:rFonts w:hint="cs"/>
          <w:sz w:val="28"/>
          <w:szCs w:val="28"/>
          <w:rtl/>
        </w:rPr>
        <w:t xml:space="preserve"> </w:t>
      </w:r>
      <w:r w:rsidR="006D62A6" w:rsidRPr="00EE7402">
        <w:rPr>
          <w:rFonts w:hint="cs"/>
          <w:sz w:val="28"/>
          <w:szCs w:val="28"/>
          <w:rtl/>
        </w:rPr>
        <w:t>:</w:t>
      </w:r>
      <w:r w:rsidR="00003FEF" w:rsidRPr="00003FEF">
        <w:rPr>
          <w:rtl/>
        </w:rPr>
        <w:t xml:space="preserve"> </w:t>
      </w:r>
    </w:p>
    <w:p w14:paraId="3B57BE23" w14:textId="77777777" w:rsidR="003A73E3" w:rsidRDefault="00003FEF" w:rsidP="003A73E3">
      <w:pPr>
        <w:rPr>
          <w:rtl/>
        </w:rPr>
      </w:pPr>
      <w:r>
        <w:rPr>
          <w:rtl/>
        </w:rPr>
        <w:t>•</w:t>
      </w:r>
      <w:r>
        <w:rPr>
          <w:rtl/>
        </w:rPr>
        <w:tab/>
        <w:t>20</w:t>
      </w:r>
      <w:r w:rsidR="0080177B">
        <w:rPr>
          <w:rFonts w:hint="cs"/>
          <w:rtl/>
        </w:rPr>
        <w:t>20</w:t>
      </w:r>
      <w:r>
        <w:rPr>
          <w:rtl/>
        </w:rPr>
        <w:t>-201</w:t>
      </w:r>
      <w:r>
        <w:rPr>
          <w:rFonts w:hint="cs"/>
          <w:rtl/>
        </w:rPr>
        <w:t>7</w:t>
      </w:r>
      <w:r>
        <w:rPr>
          <w:rtl/>
        </w:rPr>
        <w:t xml:space="preserve"> : </w:t>
      </w:r>
      <w:r w:rsidRPr="00472263">
        <w:rPr>
          <w:b/>
          <w:bCs/>
          <w:sz w:val="28"/>
          <w:szCs w:val="28"/>
          <w:rtl/>
        </w:rPr>
        <w:t xml:space="preserve">חברת </w:t>
      </w:r>
      <w:r w:rsidR="0080177B">
        <w:rPr>
          <w:rFonts w:hint="cs"/>
          <w:b/>
          <w:bCs/>
          <w:sz w:val="28"/>
          <w:szCs w:val="28"/>
          <w:rtl/>
        </w:rPr>
        <w:t>תנובה</w:t>
      </w:r>
      <w:r w:rsidRPr="00472263">
        <w:rPr>
          <w:b/>
          <w:bCs/>
          <w:sz w:val="28"/>
          <w:szCs w:val="28"/>
          <w:rtl/>
        </w:rPr>
        <w:t xml:space="preserve"> – </w:t>
      </w:r>
      <w:r w:rsidR="003A73E3">
        <w:rPr>
          <w:rFonts w:hint="cs"/>
          <w:b/>
          <w:bCs/>
          <w:sz w:val="28"/>
          <w:szCs w:val="28"/>
          <w:rtl/>
        </w:rPr>
        <w:t>מתכנת בקרה</w:t>
      </w:r>
      <w:r>
        <w:rPr>
          <w:rtl/>
        </w:rPr>
        <w:t>.</w:t>
      </w:r>
      <w:r w:rsidR="00472263">
        <w:rPr>
          <w:rFonts w:hint="cs"/>
          <w:rtl/>
        </w:rPr>
        <w:t xml:space="preserve"> </w:t>
      </w:r>
      <w:r w:rsidR="003A73E3">
        <w:rPr>
          <w:rFonts w:hint="cs"/>
          <w:rtl/>
        </w:rPr>
        <w:t xml:space="preserve">התפקיד כלל תיכנון ותכנות של מערכת חדשה </w:t>
      </w:r>
      <w:r w:rsidR="003A73E3">
        <w:rPr>
          <w:rFonts w:hint="cs"/>
        </w:rPr>
        <w:t>HMI</w:t>
      </w:r>
      <w:r w:rsidR="003A73E3">
        <w:rPr>
          <w:rFonts w:hint="cs"/>
          <w:rtl/>
        </w:rPr>
        <w:t xml:space="preserve"> ובקרים.</w:t>
      </w:r>
    </w:p>
    <w:p w14:paraId="30261CE8" w14:textId="77777777" w:rsidR="003A73E3" w:rsidRDefault="003A73E3" w:rsidP="003A73E3">
      <w:pPr>
        <w:rPr>
          <w:rtl/>
        </w:rPr>
      </w:pPr>
      <w:r>
        <w:rPr>
          <w:rFonts w:hint="cs"/>
          <w:rtl/>
        </w:rPr>
        <w:t xml:space="preserve">             הבקרים </w:t>
      </w:r>
      <w:r>
        <w:rPr>
          <w:rFonts w:hint="cs"/>
        </w:rPr>
        <w:t>STEP</w:t>
      </w:r>
      <w:r>
        <w:t xml:space="preserve">7   </w:t>
      </w:r>
      <w:r>
        <w:rPr>
          <w:rFonts w:hint="cs"/>
          <w:rtl/>
        </w:rPr>
        <w:t xml:space="preserve"> ותוכנת </w:t>
      </w:r>
      <w:r>
        <w:rPr>
          <w:rFonts w:hint="cs"/>
        </w:rPr>
        <w:t>T</w:t>
      </w:r>
      <w:r>
        <w:t xml:space="preserve">ia Portal </w:t>
      </w:r>
      <w:r>
        <w:rPr>
          <w:rFonts w:hint="cs"/>
          <w:rtl/>
        </w:rPr>
        <w:t xml:space="preserve"> בקרים </w:t>
      </w:r>
      <w:r>
        <w:t>S7 1200</w:t>
      </w:r>
      <w:r w:rsidR="00DB22E6">
        <w:t xml:space="preserve"> </w:t>
      </w:r>
      <w:r w:rsidR="00DB22E6">
        <w:rPr>
          <w:rFonts w:hint="cs"/>
          <w:rtl/>
        </w:rPr>
        <w:t xml:space="preserve"> ו 400 300 .</w:t>
      </w:r>
      <w:r w:rsidR="00BE0B4D">
        <w:t xml:space="preserve">(Puls </w:t>
      </w:r>
      <w:r w:rsidR="00BE0B4D">
        <w:rPr>
          <w:rFonts w:ascii="Arial" w:hAnsi="Arial" w:cs="Arial"/>
          <w:color w:val="444444"/>
          <w:sz w:val="21"/>
          <w:szCs w:val="21"/>
        </w:rPr>
        <w:t>Cimplicity)</w:t>
      </w:r>
      <w:r w:rsidR="00DB22E6">
        <w:rPr>
          <w:rFonts w:hint="cs"/>
          <w:rtl/>
        </w:rPr>
        <w:t xml:space="preserve"> </w:t>
      </w:r>
      <w:r w:rsidR="00DB22E6">
        <w:rPr>
          <w:rFonts w:hint="cs"/>
        </w:rPr>
        <w:t>HMI</w:t>
      </w:r>
      <w:r w:rsidR="00DB22E6">
        <w:rPr>
          <w:rFonts w:hint="cs"/>
          <w:rtl/>
        </w:rPr>
        <w:t xml:space="preserve"> </w:t>
      </w:r>
    </w:p>
    <w:p w14:paraId="412FC21A" w14:textId="77777777" w:rsidR="005A6980" w:rsidRDefault="00DB22E6" w:rsidP="00DB22E6">
      <w:pPr>
        <w:rPr>
          <w:rtl/>
        </w:rPr>
      </w:pPr>
      <w:r>
        <w:rPr>
          <w:rFonts w:hint="cs"/>
          <w:rtl/>
        </w:rPr>
        <w:t xml:space="preserve">             ופתרון לתקלות תוכניתיו</w:t>
      </w:r>
      <w:r>
        <w:rPr>
          <w:rFonts w:hint="eastAsia"/>
          <w:rtl/>
        </w:rPr>
        <w:t>ת</w:t>
      </w:r>
      <w:r>
        <w:rPr>
          <w:rFonts w:hint="cs"/>
          <w:rtl/>
        </w:rPr>
        <w:t xml:space="preserve"> </w:t>
      </w:r>
    </w:p>
    <w:p w14:paraId="603646C5" w14:textId="77777777" w:rsidR="00DB22E6" w:rsidRDefault="00DB22E6" w:rsidP="00DB22E6">
      <w:pPr>
        <w:rPr>
          <w:rtl/>
        </w:rPr>
      </w:pPr>
    </w:p>
    <w:p w14:paraId="1D45DFEA" w14:textId="77777777" w:rsidR="00CB3532" w:rsidRDefault="00962009" w:rsidP="00003FEF">
      <w:pPr>
        <w:numPr>
          <w:ilvl w:val="0"/>
          <w:numId w:val="1"/>
        </w:numPr>
        <w:ind w:right="-720"/>
        <w:rPr>
          <w:rFonts w:hint="cs"/>
        </w:rPr>
      </w:pPr>
      <w:r>
        <w:rPr>
          <w:rFonts w:hint="cs"/>
          <w:rtl/>
        </w:rPr>
        <w:t>201</w:t>
      </w:r>
      <w:r w:rsidR="00003FEF">
        <w:rPr>
          <w:rFonts w:hint="cs"/>
          <w:rtl/>
        </w:rPr>
        <w:t>7</w:t>
      </w:r>
      <w:r>
        <w:rPr>
          <w:rFonts w:hint="cs"/>
          <w:rtl/>
        </w:rPr>
        <w:t>-</w:t>
      </w:r>
      <w:r w:rsidR="001B00C1">
        <w:rPr>
          <w:rFonts w:hint="cs"/>
          <w:rtl/>
        </w:rPr>
        <w:t>20</w:t>
      </w:r>
      <w:r w:rsidR="006B7215">
        <w:rPr>
          <w:rFonts w:hint="cs"/>
          <w:rtl/>
        </w:rPr>
        <w:t>12</w:t>
      </w:r>
      <w:r w:rsidR="001B00C1">
        <w:rPr>
          <w:rFonts w:hint="cs"/>
          <w:rtl/>
        </w:rPr>
        <w:t xml:space="preserve"> : </w:t>
      </w:r>
      <w:r w:rsidR="00CB3532" w:rsidRPr="00472263">
        <w:rPr>
          <w:rFonts w:hint="cs"/>
          <w:b/>
          <w:bCs/>
          <w:sz w:val="28"/>
          <w:szCs w:val="28"/>
          <w:rtl/>
        </w:rPr>
        <w:t>בעל חברה הראל בקרה ומערכות</w:t>
      </w:r>
      <w:r w:rsidR="00CB3532">
        <w:rPr>
          <w:rFonts w:hint="cs"/>
          <w:rtl/>
        </w:rPr>
        <w:t>.</w:t>
      </w:r>
    </w:p>
    <w:p w14:paraId="1CABE083" w14:textId="77777777" w:rsidR="00937967" w:rsidRDefault="00CB3532" w:rsidP="00937967">
      <w:pPr>
        <w:ind w:left="645" w:right="1005"/>
        <w:rPr>
          <w:rFonts w:hint="cs"/>
          <w:rtl/>
        </w:rPr>
      </w:pPr>
      <w:r>
        <w:rPr>
          <w:rFonts w:hint="cs"/>
          <w:rtl/>
        </w:rPr>
        <w:t>החברה עוסקת בבניית מערכות בקרה</w:t>
      </w:r>
      <w:r w:rsidR="00D82069">
        <w:rPr>
          <w:rFonts w:hint="cs"/>
          <w:rtl/>
        </w:rPr>
        <w:t xml:space="preserve"> ותקשורת, בין לקוחותינו מוסדות ציבוריים</w:t>
      </w:r>
      <w:r w:rsidR="00DB22E6">
        <w:rPr>
          <w:rFonts w:hint="cs"/>
          <w:rtl/>
        </w:rPr>
        <w:t xml:space="preserve"> וחברות תעשייתיו</w:t>
      </w:r>
      <w:r w:rsidR="00DB22E6">
        <w:rPr>
          <w:rFonts w:hint="eastAsia"/>
          <w:rtl/>
        </w:rPr>
        <w:t>ת</w:t>
      </w:r>
      <w:r w:rsidR="00D82069">
        <w:rPr>
          <w:rFonts w:hint="cs"/>
          <w:rtl/>
        </w:rPr>
        <w:t xml:space="preserve">. החברה בונה ללקוח מערכת ניתור ושליטה מרחוק לנקודת חשמל כגון מזגן/ תאורה/ </w:t>
      </w:r>
      <w:r w:rsidR="00937967">
        <w:rPr>
          <w:rFonts w:hint="cs"/>
          <w:rtl/>
        </w:rPr>
        <w:t>מערכת קירור (צ'ילר)</w:t>
      </w:r>
      <w:r w:rsidR="00D82069">
        <w:rPr>
          <w:rFonts w:hint="cs"/>
          <w:rtl/>
        </w:rPr>
        <w:t xml:space="preserve"> וחוסכת בחשמל.</w:t>
      </w:r>
      <w:r w:rsidR="00B7377A">
        <w:rPr>
          <w:rFonts w:hint="cs"/>
          <w:rtl/>
        </w:rPr>
        <w:t xml:space="preserve"> </w:t>
      </w:r>
      <w:r w:rsidR="00937967">
        <w:rPr>
          <w:rFonts w:hint="cs"/>
          <w:rtl/>
        </w:rPr>
        <w:t xml:space="preserve">החברה עובדת עם בקרי </w:t>
      </w:r>
      <w:r w:rsidR="00937967">
        <w:t>Siemens PLC</w:t>
      </w:r>
      <w:r w:rsidR="00937967">
        <w:rPr>
          <w:rFonts w:hint="cs"/>
          <w:rtl/>
        </w:rPr>
        <w:t xml:space="preserve"> ו- </w:t>
      </w:r>
      <w:r w:rsidR="00937967">
        <w:t>HMI</w:t>
      </w:r>
      <w:r w:rsidR="00472263">
        <w:t>(Wincc</w:t>
      </w:r>
      <w:r w:rsidR="00BE0B4D">
        <w:t xml:space="preserve"> Puls</w:t>
      </w:r>
      <w:r w:rsidR="00472263">
        <w:t>)</w:t>
      </w:r>
      <w:r w:rsidR="00937967">
        <w:rPr>
          <w:rFonts w:hint="cs"/>
          <w:rtl/>
        </w:rPr>
        <w:t xml:space="preserve"> </w:t>
      </w:r>
      <w:r w:rsidR="007C04B8">
        <w:rPr>
          <w:rFonts w:hint="cs"/>
          <w:rtl/>
        </w:rPr>
        <w:t xml:space="preserve">ו-בקרי </w:t>
      </w:r>
      <w:r w:rsidR="007C04B8">
        <w:rPr>
          <w:rFonts w:hint="cs"/>
        </w:rPr>
        <w:t>U</w:t>
      </w:r>
      <w:r w:rsidR="007C04B8">
        <w:t>nitronics</w:t>
      </w:r>
      <w:r w:rsidR="00937967">
        <w:rPr>
          <w:rFonts w:hint="cs"/>
          <w:rtl/>
        </w:rPr>
        <w:t>. השירות ללקוח כולל התקנה וחיווט הבקרים בשטח ובניית תוכנת ייעודית ללקוח וכמו כן הדרכה של שימוש בתוכנה ושירות תיקונים. החברה עברה ביקורת של משרד התשתיות והאנרגיה אצל אחד מהלקוחות והוכח שהמערכת אכן חוסכת משמעותי באנרגיה.</w:t>
      </w:r>
    </w:p>
    <w:p w14:paraId="08D0C687" w14:textId="77777777" w:rsidR="00006725" w:rsidRDefault="00006725" w:rsidP="00937967">
      <w:pPr>
        <w:ind w:left="645" w:right="1005"/>
        <w:rPr>
          <w:rtl/>
        </w:rPr>
      </w:pPr>
    </w:p>
    <w:p w14:paraId="4C5CE0B7" w14:textId="77777777" w:rsidR="00187DC5" w:rsidRDefault="001B00C1" w:rsidP="00472263">
      <w:pPr>
        <w:numPr>
          <w:ilvl w:val="0"/>
          <w:numId w:val="1"/>
        </w:numPr>
        <w:rPr>
          <w:rFonts w:hint="cs"/>
        </w:rPr>
      </w:pPr>
      <w:r>
        <w:rPr>
          <w:rFonts w:hint="cs"/>
          <w:rtl/>
        </w:rPr>
        <w:t>201</w:t>
      </w:r>
      <w:r w:rsidR="006B7215">
        <w:rPr>
          <w:rFonts w:hint="cs"/>
          <w:rtl/>
        </w:rPr>
        <w:t>2</w:t>
      </w:r>
      <w:r w:rsidR="00EE7402">
        <w:rPr>
          <w:rFonts w:hint="cs"/>
          <w:rtl/>
        </w:rPr>
        <w:t>-200</w:t>
      </w:r>
      <w:r w:rsidR="007C04B8">
        <w:rPr>
          <w:rFonts w:hint="cs"/>
          <w:rtl/>
        </w:rPr>
        <w:t>6</w:t>
      </w:r>
      <w:r w:rsidR="00EE7402">
        <w:rPr>
          <w:rFonts w:hint="cs"/>
          <w:rtl/>
        </w:rPr>
        <w:t xml:space="preserve"> : </w:t>
      </w:r>
      <w:r w:rsidRPr="00472263">
        <w:rPr>
          <w:rFonts w:hint="cs"/>
          <w:b/>
          <w:bCs/>
          <w:sz w:val="28"/>
          <w:szCs w:val="28"/>
          <w:rtl/>
        </w:rPr>
        <w:t xml:space="preserve">חברת ארדן </w:t>
      </w:r>
      <w:r w:rsidRPr="00472263">
        <w:rPr>
          <w:b/>
          <w:bCs/>
          <w:sz w:val="28"/>
          <w:szCs w:val="28"/>
          <w:rtl/>
        </w:rPr>
        <w:t>–</w:t>
      </w:r>
      <w:r w:rsidRPr="00472263">
        <w:rPr>
          <w:rFonts w:hint="cs"/>
          <w:b/>
          <w:bCs/>
          <w:sz w:val="28"/>
          <w:szCs w:val="28"/>
          <w:rtl/>
        </w:rPr>
        <w:t xml:space="preserve"> </w:t>
      </w:r>
      <w:r w:rsidR="00472263" w:rsidRPr="00472263">
        <w:rPr>
          <w:rFonts w:hint="cs"/>
          <w:b/>
          <w:bCs/>
          <w:sz w:val="28"/>
          <w:szCs w:val="28"/>
          <w:rtl/>
        </w:rPr>
        <w:t>מנהל פרויקטים</w:t>
      </w:r>
      <w:r w:rsidR="00EE7402">
        <w:rPr>
          <w:rFonts w:hint="cs"/>
          <w:rtl/>
        </w:rPr>
        <w:t xml:space="preserve">, </w:t>
      </w:r>
      <w:r w:rsidR="00B7377A">
        <w:rPr>
          <w:rFonts w:hint="cs"/>
          <w:rtl/>
        </w:rPr>
        <w:t xml:space="preserve">איש </w:t>
      </w:r>
      <w:r w:rsidR="00B7377A">
        <w:t>HMI</w:t>
      </w:r>
      <w:r w:rsidR="00472263" w:rsidRPr="00472263">
        <w:t>(Wincc)</w:t>
      </w:r>
      <w:r w:rsidR="00B7377A">
        <w:t xml:space="preserve"> </w:t>
      </w:r>
      <w:r w:rsidR="00B7377A">
        <w:rPr>
          <w:rFonts w:hint="cs"/>
          <w:rtl/>
        </w:rPr>
        <w:t xml:space="preserve"> ובקרים</w:t>
      </w:r>
      <w:r w:rsidR="008F7186">
        <w:rPr>
          <w:rFonts w:hint="cs"/>
          <w:rtl/>
        </w:rPr>
        <w:t xml:space="preserve">.התפקיד כולל ליווי פרויקט </w:t>
      </w:r>
      <w:r>
        <w:rPr>
          <w:rFonts w:hint="cs"/>
          <w:rtl/>
        </w:rPr>
        <w:t xml:space="preserve"> החל מיצירת קשר עם הלקוח, קבלת </w:t>
      </w:r>
      <w:r w:rsidR="00B7377A">
        <w:rPr>
          <w:rFonts w:hint="cs"/>
          <w:rtl/>
        </w:rPr>
        <w:t xml:space="preserve">תפ"מ </w:t>
      </w:r>
      <w:r w:rsidR="008F7186">
        <w:rPr>
          <w:rFonts w:hint="cs"/>
          <w:rtl/>
        </w:rPr>
        <w:t>מהלקוח והתאמת</w:t>
      </w:r>
      <w:r w:rsidR="00B7377A">
        <w:rPr>
          <w:rFonts w:hint="cs"/>
          <w:rtl/>
        </w:rPr>
        <w:t xml:space="preserve"> </w:t>
      </w:r>
      <w:r w:rsidR="008F7186">
        <w:rPr>
          <w:rFonts w:hint="cs"/>
          <w:rtl/>
        </w:rPr>
        <w:t>ה</w:t>
      </w:r>
      <w:r w:rsidR="00B7377A">
        <w:rPr>
          <w:rFonts w:hint="cs"/>
          <w:rtl/>
        </w:rPr>
        <w:t>מערכת ללקוח לפי דרישת הלקוח</w:t>
      </w:r>
      <w:r w:rsidR="00CB3532">
        <w:rPr>
          <w:rFonts w:hint="cs"/>
          <w:rtl/>
        </w:rPr>
        <w:t>.</w:t>
      </w:r>
      <w:r w:rsidR="00B7377A">
        <w:rPr>
          <w:rFonts w:hint="cs"/>
          <w:rtl/>
        </w:rPr>
        <w:t xml:space="preserve">כתיבת פרוטוקולים </w:t>
      </w:r>
    </w:p>
    <w:p w14:paraId="2225A4C0" w14:textId="77777777" w:rsidR="00983FE0" w:rsidRDefault="00800168" w:rsidP="00006725">
      <w:pPr>
        <w:ind w:left="645" w:right="1005"/>
        <w:rPr>
          <w:rFonts w:hint="cs"/>
          <w:rtl/>
        </w:rPr>
      </w:pPr>
      <w:r>
        <w:rPr>
          <w:rFonts w:hint="cs"/>
          <w:rtl/>
        </w:rPr>
        <w:t>(</w:t>
      </w:r>
      <w:r w:rsidRPr="00800168">
        <w:t>Modbus TCPIP</w:t>
      </w:r>
      <w:r>
        <w:rPr>
          <w:rFonts w:hint="cs"/>
          <w:rtl/>
        </w:rPr>
        <w:t>,</w:t>
      </w:r>
      <w:r w:rsidR="00983FE0">
        <w:t>(</w:t>
      </w:r>
      <w:r>
        <w:t>,</w:t>
      </w:r>
      <w:r w:rsidRPr="00800168">
        <w:t xml:space="preserve"> Modbus </w:t>
      </w:r>
      <w:r>
        <w:rPr>
          <w:rFonts w:hint="cs"/>
        </w:rPr>
        <w:t>RTU</w:t>
      </w:r>
      <w:r w:rsidR="00983FE0">
        <w:t>,</w:t>
      </w:r>
      <w:r w:rsidRPr="00800168">
        <w:t xml:space="preserve">_Bacnet </w:t>
      </w:r>
      <w:r w:rsidR="00006725">
        <w:rPr>
          <w:rFonts w:hint="cs"/>
          <w:rtl/>
        </w:rPr>
        <w:t xml:space="preserve"> </w:t>
      </w:r>
      <w:r w:rsidR="00B7377A">
        <w:rPr>
          <w:rFonts w:hint="cs"/>
          <w:rtl/>
        </w:rPr>
        <w:t xml:space="preserve"> ותוכנה לבקרים</w:t>
      </w:r>
      <w:r w:rsidR="00983FE0">
        <w:rPr>
          <w:rFonts w:hint="cs"/>
          <w:rtl/>
        </w:rPr>
        <w:t xml:space="preserve"> (לדר דיאגרם, </w:t>
      </w:r>
      <w:r w:rsidR="00983FE0">
        <w:t>(,C++</w:t>
      </w:r>
      <w:r w:rsidR="00006725">
        <w:rPr>
          <w:rFonts w:hint="cs"/>
          <w:rtl/>
        </w:rPr>
        <w:t>.</w:t>
      </w:r>
    </w:p>
    <w:p w14:paraId="192E0C2E" w14:textId="77777777" w:rsidR="00003FEF" w:rsidRDefault="00003FEF" w:rsidP="00006725">
      <w:pPr>
        <w:ind w:left="645" w:right="1005"/>
        <w:rPr>
          <w:rFonts w:hint="cs"/>
          <w:rtl/>
        </w:rPr>
      </w:pPr>
    </w:p>
    <w:p w14:paraId="1695FD8E" w14:textId="77777777" w:rsidR="00006725" w:rsidRDefault="00CB3532" w:rsidP="00983FE0">
      <w:pPr>
        <w:ind w:left="645" w:right="1005"/>
        <w:rPr>
          <w:rFonts w:hint="cs"/>
          <w:rtl/>
        </w:rPr>
      </w:pPr>
      <w:r>
        <w:rPr>
          <w:rFonts w:hint="cs"/>
          <w:rtl/>
        </w:rPr>
        <w:t>200</w:t>
      </w:r>
      <w:r w:rsidR="007C04B8">
        <w:rPr>
          <w:rFonts w:hint="cs"/>
          <w:rtl/>
        </w:rPr>
        <w:t>6</w:t>
      </w:r>
      <w:r>
        <w:rPr>
          <w:rFonts w:hint="cs"/>
          <w:rtl/>
        </w:rPr>
        <w:t>-200</w:t>
      </w:r>
      <w:r w:rsidR="0080177B">
        <w:rPr>
          <w:rFonts w:hint="cs"/>
          <w:rtl/>
        </w:rPr>
        <w:t>3</w:t>
      </w:r>
      <w:r>
        <w:rPr>
          <w:rFonts w:hint="cs"/>
          <w:rtl/>
        </w:rPr>
        <w:t xml:space="preserve">: </w:t>
      </w:r>
      <w:r w:rsidR="008F7186" w:rsidRPr="00472263">
        <w:rPr>
          <w:rFonts w:hint="cs"/>
          <w:b/>
          <w:bCs/>
          <w:sz w:val="28"/>
          <w:szCs w:val="28"/>
          <w:rtl/>
        </w:rPr>
        <w:t>חברת בינת , מנהל פרויקטים</w:t>
      </w:r>
      <w:r w:rsidR="008F7186">
        <w:rPr>
          <w:rFonts w:hint="cs"/>
          <w:rtl/>
        </w:rPr>
        <w:t xml:space="preserve"> </w:t>
      </w:r>
      <w:r w:rsidR="00DD6EFD">
        <w:rPr>
          <w:rFonts w:hint="cs"/>
          <w:rtl/>
        </w:rPr>
        <w:t>מתח נמוך, בקרה ותקשורת. התפקיד</w:t>
      </w:r>
      <w:r w:rsidR="008F7186">
        <w:rPr>
          <w:rFonts w:hint="cs"/>
          <w:rtl/>
        </w:rPr>
        <w:t xml:space="preserve"> כלל קבלת פרויקט ממחלקת מכירות, לימוד הפרויקט וצרכיו</w:t>
      </w:r>
      <w:r w:rsidR="00DD6EFD">
        <w:rPr>
          <w:rFonts w:hint="cs"/>
          <w:rtl/>
        </w:rPr>
        <w:t xml:space="preserve"> חיבור בין מערכות חיצוניות בפרוטוקול תקשורת, כתיבת תוכנה של הבקר</w:t>
      </w:r>
      <w:r w:rsidR="00983FE0">
        <w:rPr>
          <w:rFonts w:hint="cs"/>
          <w:rtl/>
        </w:rPr>
        <w:t>(</w:t>
      </w:r>
      <w:r w:rsidR="00983FE0">
        <w:rPr>
          <w:rFonts w:hint="cs"/>
        </w:rPr>
        <w:t>DOS</w:t>
      </w:r>
      <w:r w:rsidR="00983FE0">
        <w:rPr>
          <w:rFonts w:hint="cs"/>
          <w:rtl/>
        </w:rPr>
        <w:t>)</w:t>
      </w:r>
      <w:r w:rsidR="00DD6EFD">
        <w:rPr>
          <w:rFonts w:hint="cs"/>
          <w:rtl/>
        </w:rPr>
        <w:t xml:space="preserve"> ותוכנת ה- </w:t>
      </w:r>
      <w:r w:rsidR="00DD6EFD">
        <w:rPr>
          <w:rFonts w:hint="cs"/>
        </w:rPr>
        <w:t>HMI</w:t>
      </w:r>
      <w:r w:rsidR="00DD6EFD">
        <w:rPr>
          <w:rFonts w:hint="cs"/>
          <w:rtl/>
        </w:rPr>
        <w:t xml:space="preserve"> ופרוטוקול תקשורת</w:t>
      </w:r>
      <w:r w:rsidR="00006725">
        <w:rPr>
          <w:rFonts w:hint="cs"/>
          <w:rtl/>
        </w:rPr>
        <w:t>(</w:t>
      </w:r>
      <w:r w:rsidR="00006725" w:rsidRPr="00800168">
        <w:t>Modbus TCPIP</w:t>
      </w:r>
      <w:r w:rsidR="00006725">
        <w:rPr>
          <w:rFonts w:hint="cs"/>
          <w:rtl/>
        </w:rPr>
        <w:t>,</w:t>
      </w:r>
      <w:r w:rsidR="00006725">
        <w:t>(,</w:t>
      </w:r>
      <w:r w:rsidR="00006725" w:rsidRPr="00800168">
        <w:t xml:space="preserve"> Modbus </w:t>
      </w:r>
      <w:r w:rsidR="00006725">
        <w:rPr>
          <w:rFonts w:hint="cs"/>
        </w:rPr>
        <w:t>RTU</w:t>
      </w:r>
      <w:r w:rsidR="00006725">
        <w:t>,</w:t>
      </w:r>
      <w:r w:rsidR="00006725" w:rsidRPr="00800168">
        <w:t>_Bacnet</w:t>
      </w:r>
      <w:r w:rsidR="00DD6EFD">
        <w:rPr>
          <w:rFonts w:hint="cs"/>
          <w:rtl/>
        </w:rPr>
        <w:t xml:space="preserve"> </w:t>
      </w:r>
    </w:p>
    <w:p w14:paraId="132CF6F2" w14:textId="77777777" w:rsidR="001B00C1" w:rsidRDefault="00DD6EFD" w:rsidP="00983FE0">
      <w:pPr>
        <w:ind w:left="645" w:right="1005"/>
        <w:rPr>
          <w:rFonts w:hint="cs"/>
          <w:rtl/>
        </w:rPr>
      </w:pPr>
      <w:r>
        <w:rPr>
          <w:rFonts w:hint="cs"/>
          <w:rtl/>
        </w:rPr>
        <w:t>והפעלה בשטח ולבסוף גבייה תשלום.</w:t>
      </w:r>
    </w:p>
    <w:p w14:paraId="3F0A6AE5" w14:textId="77777777" w:rsidR="00006725" w:rsidRDefault="00006725" w:rsidP="00983FE0">
      <w:pPr>
        <w:ind w:left="645" w:right="1005"/>
        <w:rPr>
          <w:rtl/>
        </w:rPr>
      </w:pPr>
    </w:p>
    <w:p w14:paraId="0DB3A9E3" w14:textId="77777777" w:rsidR="00006725" w:rsidRDefault="007C4164" w:rsidP="00DE3BC4">
      <w:pPr>
        <w:numPr>
          <w:ilvl w:val="0"/>
          <w:numId w:val="1"/>
        </w:numPr>
        <w:ind w:right="-720"/>
        <w:rPr>
          <w:rFonts w:hint="cs"/>
        </w:rPr>
      </w:pPr>
      <w:r>
        <w:rPr>
          <w:rFonts w:hint="cs"/>
          <w:rtl/>
        </w:rPr>
        <w:t>2</w:t>
      </w:r>
      <w:r w:rsidR="006A4495">
        <w:rPr>
          <w:rFonts w:hint="cs"/>
          <w:rtl/>
        </w:rPr>
        <w:t>00</w:t>
      </w:r>
      <w:r w:rsidR="007C04B8">
        <w:rPr>
          <w:rFonts w:hint="cs"/>
          <w:rtl/>
        </w:rPr>
        <w:t>3</w:t>
      </w:r>
      <w:r w:rsidR="006A4495">
        <w:rPr>
          <w:rFonts w:hint="cs"/>
          <w:rtl/>
        </w:rPr>
        <w:t>-200</w:t>
      </w:r>
      <w:r w:rsidR="007C04B8">
        <w:rPr>
          <w:rFonts w:hint="cs"/>
          <w:rtl/>
        </w:rPr>
        <w:t>1</w:t>
      </w:r>
      <w:r w:rsidR="006A4495">
        <w:rPr>
          <w:rFonts w:hint="cs"/>
          <w:rtl/>
        </w:rPr>
        <w:t xml:space="preserve"> : </w:t>
      </w:r>
      <w:r w:rsidR="006A4495" w:rsidRPr="0080177B">
        <w:rPr>
          <w:rFonts w:hint="cs"/>
          <w:b/>
          <w:bCs/>
          <w:sz w:val="28"/>
          <w:szCs w:val="28"/>
          <w:rtl/>
        </w:rPr>
        <w:t>ב</w:t>
      </w:r>
      <w:r w:rsidR="00DD6EFD" w:rsidRPr="0080177B">
        <w:rPr>
          <w:rFonts w:hint="cs"/>
          <w:b/>
          <w:bCs/>
          <w:sz w:val="28"/>
          <w:szCs w:val="28"/>
          <w:rtl/>
        </w:rPr>
        <w:t>חברת</w:t>
      </w:r>
      <w:r w:rsidR="006A4495" w:rsidRPr="0080177B">
        <w:rPr>
          <w:rFonts w:hint="cs"/>
          <w:b/>
          <w:bCs/>
          <w:sz w:val="28"/>
          <w:szCs w:val="28"/>
        </w:rPr>
        <w:t>C.S.T.I</w:t>
      </w:r>
      <w:r w:rsidR="004B475D" w:rsidRPr="0080177B">
        <w:rPr>
          <w:rFonts w:hint="cs"/>
          <w:b/>
          <w:bCs/>
          <w:sz w:val="28"/>
          <w:szCs w:val="28"/>
        </w:rPr>
        <w:t xml:space="preserve"> </w:t>
      </w:r>
      <w:r w:rsidR="006A4495" w:rsidRPr="0080177B">
        <w:rPr>
          <w:rFonts w:hint="cs"/>
          <w:b/>
          <w:bCs/>
          <w:sz w:val="28"/>
          <w:szCs w:val="28"/>
          <w:rtl/>
        </w:rPr>
        <w:t xml:space="preserve"> </w:t>
      </w:r>
      <w:r w:rsidR="004B475D" w:rsidRPr="0080177B">
        <w:rPr>
          <w:b/>
          <w:bCs/>
          <w:sz w:val="28"/>
          <w:szCs w:val="28"/>
        </w:rPr>
        <w:t>)</w:t>
      </w:r>
      <w:r w:rsidR="004B475D" w:rsidRPr="0080177B">
        <w:rPr>
          <w:rFonts w:hint="cs"/>
          <w:b/>
          <w:bCs/>
          <w:sz w:val="28"/>
          <w:szCs w:val="28"/>
          <w:rtl/>
        </w:rPr>
        <w:t>חברת ב</w:t>
      </w:r>
      <w:r w:rsidR="00DE3BC4" w:rsidRPr="0080177B">
        <w:rPr>
          <w:rFonts w:hint="cs"/>
          <w:b/>
          <w:bCs/>
          <w:sz w:val="28"/>
          <w:szCs w:val="28"/>
          <w:rtl/>
        </w:rPr>
        <w:t>ת</w:t>
      </w:r>
      <w:r w:rsidR="004B475D" w:rsidRPr="0080177B">
        <w:rPr>
          <w:rFonts w:hint="cs"/>
          <w:b/>
          <w:bCs/>
          <w:sz w:val="28"/>
          <w:szCs w:val="28"/>
          <w:rtl/>
        </w:rPr>
        <w:t xml:space="preserve"> של אינטל)</w:t>
      </w:r>
      <w:r w:rsidR="00CD05D0" w:rsidRPr="0080177B">
        <w:rPr>
          <w:rFonts w:hint="cs"/>
          <w:b/>
          <w:bCs/>
          <w:sz w:val="28"/>
          <w:szCs w:val="28"/>
          <w:rtl/>
        </w:rPr>
        <w:t xml:space="preserve"> מנהל </w:t>
      </w:r>
      <w:r w:rsidR="00FB7619" w:rsidRPr="0080177B">
        <w:rPr>
          <w:rFonts w:hint="cs"/>
          <w:b/>
          <w:bCs/>
          <w:sz w:val="28"/>
          <w:szCs w:val="28"/>
          <w:rtl/>
        </w:rPr>
        <w:t>פרויקטים</w:t>
      </w:r>
      <w:ins w:id="0" w:author="any" w:date="2005-11-20T10:45:00Z">
        <w:r w:rsidR="00CD05D0">
          <w:rPr>
            <w:rFonts w:hint="cs"/>
            <w:rtl/>
          </w:rPr>
          <w:t>.</w:t>
        </w:r>
      </w:ins>
      <w:r w:rsidR="004B475D">
        <w:rPr>
          <w:rFonts w:hint="cs"/>
          <w:rtl/>
        </w:rPr>
        <w:t xml:space="preserve"> </w:t>
      </w:r>
      <w:r w:rsidR="006A4495">
        <w:rPr>
          <w:rFonts w:hint="cs"/>
          <w:rtl/>
        </w:rPr>
        <w:t>מנהל מעבדה ומחלקת בקרים</w:t>
      </w:r>
      <w:r w:rsidR="00091E6B">
        <w:rPr>
          <w:rFonts w:hint="cs"/>
          <w:rtl/>
        </w:rPr>
        <w:t xml:space="preserve"> </w:t>
      </w:r>
    </w:p>
    <w:p w14:paraId="40892303" w14:textId="77777777" w:rsidR="006A4495" w:rsidRDefault="00D30C62" w:rsidP="00006725">
      <w:pPr>
        <w:ind w:left="645" w:right="1005"/>
        <w:rPr>
          <w:rtl/>
        </w:rPr>
      </w:pPr>
      <w:r>
        <w:rPr>
          <w:rFonts w:hint="cs"/>
          <w:rtl/>
        </w:rPr>
        <w:t>(ניהול של צוות עובדים כ-1</w:t>
      </w:r>
      <w:r w:rsidR="006A4495">
        <w:rPr>
          <w:rFonts w:hint="cs"/>
          <w:rtl/>
        </w:rPr>
        <w:t>0 ופס יצור)</w:t>
      </w:r>
      <w:r w:rsidR="00DD6EFD">
        <w:rPr>
          <w:rFonts w:hint="cs"/>
          <w:rtl/>
        </w:rPr>
        <w:t>.</w:t>
      </w:r>
      <w:r w:rsidR="00D74109">
        <w:rPr>
          <w:rFonts w:hint="cs"/>
          <w:rtl/>
        </w:rPr>
        <w:t xml:space="preserve"> </w:t>
      </w:r>
      <w:r w:rsidR="006A4495">
        <w:rPr>
          <w:rFonts w:hint="cs"/>
          <w:rtl/>
        </w:rPr>
        <w:t>מתכנת בקרים מתוכנתים</w:t>
      </w:r>
      <w:r w:rsidR="00981ABC">
        <w:rPr>
          <w:rFonts w:hint="cs"/>
          <w:rtl/>
        </w:rPr>
        <w:t>/</w:t>
      </w:r>
      <w:r w:rsidR="00006725">
        <w:rPr>
          <w:rFonts w:hint="cs"/>
          <w:rtl/>
        </w:rPr>
        <w:t>פרוטוקו</w:t>
      </w:r>
      <w:r w:rsidR="00006725">
        <w:rPr>
          <w:rFonts w:hint="eastAsia"/>
          <w:rtl/>
        </w:rPr>
        <w:t>ל</w:t>
      </w:r>
      <w:r w:rsidR="00981ABC">
        <w:rPr>
          <w:rFonts w:hint="cs"/>
          <w:rtl/>
        </w:rPr>
        <w:t xml:space="preserve"> תקשורת/</w:t>
      </w:r>
      <w:r w:rsidR="00981ABC">
        <w:rPr>
          <w:rFonts w:hint="cs"/>
        </w:rPr>
        <w:t>HMI</w:t>
      </w:r>
      <w:r w:rsidR="00981ABC">
        <w:rPr>
          <w:rFonts w:hint="cs"/>
          <w:rtl/>
        </w:rPr>
        <w:t xml:space="preserve">  </w:t>
      </w:r>
    </w:p>
    <w:p w14:paraId="6810F0BF" w14:textId="77777777" w:rsidR="006A4495" w:rsidRDefault="006A4495">
      <w:pPr>
        <w:ind w:left="360" w:right="-720"/>
        <w:rPr>
          <w:rtl/>
        </w:rPr>
      </w:pPr>
      <w:r>
        <w:rPr>
          <w:rFonts w:hint="cs"/>
        </w:rPr>
        <w:t>S</w:t>
      </w:r>
      <w:r>
        <w:t>ie</w:t>
      </w:r>
      <w:r w:rsidR="004923C9">
        <w:t xml:space="preserve">mens </w:t>
      </w:r>
      <w:r>
        <w:t xml:space="preserve">   </w:t>
      </w:r>
      <w:r>
        <w:rPr>
          <w:rFonts w:hint="cs"/>
          <w:rtl/>
        </w:rPr>
        <w:t xml:space="preserve"> - הכשרה במכללת רופין במשך 3 חודשים (כולל תעודה).</w:t>
      </w:r>
    </w:p>
    <w:p w14:paraId="6CF0B43D" w14:textId="77777777" w:rsidR="006A4495" w:rsidRDefault="006A4495">
      <w:pPr>
        <w:ind w:left="360" w:right="-720"/>
        <w:rPr>
          <w:rtl/>
        </w:rPr>
      </w:pPr>
      <w:r>
        <w:rPr>
          <w:rFonts w:hint="cs"/>
        </w:rPr>
        <w:t>A</w:t>
      </w:r>
      <w:r>
        <w:t>llen-Bra</w:t>
      </w:r>
      <w:r w:rsidR="004923C9">
        <w:t xml:space="preserve">dley </w:t>
      </w:r>
      <w:r>
        <w:t xml:space="preserve">   </w:t>
      </w:r>
      <w:r>
        <w:rPr>
          <w:rFonts w:hint="cs"/>
          <w:rtl/>
        </w:rPr>
        <w:t xml:space="preserve"> </w:t>
      </w:r>
      <w:r>
        <w:rPr>
          <w:rtl/>
        </w:rPr>
        <w:t>–</w:t>
      </w:r>
      <w:r>
        <w:rPr>
          <w:rFonts w:hint="cs"/>
          <w:rtl/>
        </w:rPr>
        <w:t xml:space="preserve"> הכשרה בקונטל של 3 ימים (כולל תעודה).</w:t>
      </w:r>
    </w:p>
    <w:p w14:paraId="693F74BB" w14:textId="77777777" w:rsidR="006A4495" w:rsidRDefault="006A4495">
      <w:pPr>
        <w:ind w:left="360" w:right="-720"/>
        <w:rPr>
          <w:rtl/>
        </w:rPr>
      </w:pPr>
      <w:r>
        <w:rPr>
          <w:rFonts w:hint="cs"/>
        </w:rPr>
        <w:t>I</w:t>
      </w:r>
      <w:r w:rsidR="004923C9">
        <w:t xml:space="preserve">zumi  </w:t>
      </w:r>
      <w:r>
        <w:t xml:space="preserve">   </w:t>
      </w:r>
      <w:r>
        <w:rPr>
          <w:rFonts w:hint="cs"/>
          <w:rtl/>
        </w:rPr>
        <w:t xml:space="preserve"> </w:t>
      </w:r>
      <w:r>
        <w:rPr>
          <w:rtl/>
        </w:rPr>
        <w:t>–</w:t>
      </w:r>
      <w:r>
        <w:rPr>
          <w:rFonts w:hint="cs"/>
          <w:rtl/>
        </w:rPr>
        <w:t xml:space="preserve"> הכשרה אסטרגל.</w:t>
      </w:r>
    </w:p>
    <w:p w14:paraId="426E0B6A" w14:textId="77777777" w:rsidR="00981ABC" w:rsidRDefault="004923C9" w:rsidP="004B475D">
      <w:pPr>
        <w:ind w:left="360" w:right="-720"/>
        <w:rPr>
          <w:rtl/>
        </w:rPr>
      </w:pPr>
      <w:r>
        <w:rPr>
          <w:rFonts w:hint="cs"/>
        </w:rPr>
        <w:t xml:space="preserve">   </w:t>
      </w:r>
      <w:r w:rsidR="002C77E2">
        <w:rPr>
          <w:rFonts w:hint="cs"/>
        </w:rPr>
        <w:t xml:space="preserve">  </w:t>
      </w:r>
      <w:r w:rsidR="006A4495">
        <w:rPr>
          <w:rFonts w:hint="cs"/>
          <w:rtl/>
        </w:rPr>
        <w:t>עבודות עם בקרים בתעשיי</w:t>
      </w:r>
      <w:r w:rsidR="006A4495">
        <w:rPr>
          <w:rFonts w:hint="eastAsia"/>
          <w:rtl/>
        </w:rPr>
        <w:t>ת</w:t>
      </w:r>
      <w:r w:rsidR="006A4495">
        <w:rPr>
          <w:rFonts w:hint="cs"/>
          <w:rtl/>
        </w:rPr>
        <w:t xml:space="preserve"> מקרו (אינטל </w:t>
      </w:r>
      <w:r w:rsidR="004B475D">
        <w:t>F8 ,F18</w:t>
      </w:r>
      <w:r w:rsidR="006A4495">
        <w:rPr>
          <w:rFonts w:hint="cs"/>
          <w:rtl/>
        </w:rPr>
        <w:t>,אפלייד מטיריל,</w:t>
      </w:r>
      <w:r w:rsidR="002C77E2">
        <w:rPr>
          <w:rFonts w:hint="cs"/>
          <w:rtl/>
        </w:rPr>
        <w:t>פרויקטים בחול).</w:t>
      </w:r>
    </w:p>
    <w:p w14:paraId="12B8C76A" w14:textId="77777777" w:rsidR="004923C9" w:rsidRDefault="006A4495" w:rsidP="004923C9">
      <w:pPr>
        <w:ind w:left="360" w:right="-720"/>
        <w:rPr>
          <w:rtl/>
        </w:rPr>
      </w:pPr>
      <w:r>
        <w:rPr>
          <w:rFonts w:hint="cs"/>
          <w:rtl/>
        </w:rPr>
        <w:t xml:space="preserve"> </w:t>
      </w:r>
      <w:r w:rsidR="004923C9">
        <w:rPr>
          <w:rFonts w:hint="cs"/>
        </w:rPr>
        <w:t xml:space="preserve">   </w:t>
      </w:r>
      <w:r w:rsidR="00D74109">
        <w:rPr>
          <w:rFonts w:hint="cs"/>
        </w:rPr>
        <w:t xml:space="preserve"> </w:t>
      </w:r>
      <w:r w:rsidR="00D74109">
        <w:rPr>
          <w:rFonts w:hint="cs"/>
          <w:rtl/>
        </w:rPr>
        <w:t xml:space="preserve">כתיבת נהלים </w:t>
      </w:r>
      <w:r w:rsidR="00D74109">
        <w:rPr>
          <w:rFonts w:hint="cs"/>
        </w:rPr>
        <w:t>ISO 9002</w:t>
      </w:r>
      <w:r w:rsidR="00D74109">
        <w:rPr>
          <w:rFonts w:hint="cs"/>
          <w:rtl/>
        </w:rPr>
        <w:t xml:space="preserve"> ,תיעוד ורישום לפי נוהלי </w:t>
      </w:r>
      <w:r w:rsidR="00D74109">
        <w:rPr>
          <w:rFonts w:hint="cs"/>
        </w:rPr>
        <w:t>ISO 9002</w:t>
      </w:r>
      <w:r w:rsidR="00D74109">
        <w:rPr>
          <w:rFonts w:hint="cs"/>
          <w:rtl/>
        </w:rPr>
        <w:t xml:space="preserve"> ,בקורת של תהליך בכל השלבים </w:t>
      </w:r>
    </w:p>
    <w:p w14:paraId="55C6E22E" w14:textId="77777777" w:rsidR="006A4495" w:rsidRDefault="004923C9" w:rsidP="004923C9">
      <w:pPr>
        <w:ind w:left="360" w:right="-720"/>
        <w:rPr>
          <w:rFonts w:hint="cs"/>
          <w:rtl/>
        </w:rPr>
      </w:pPr>
      <w:r>
        <w:rPr>
          <w:rFonts w:hint="cs"/>
          <w:rtl/>
        </w:rPr>
        <w:t xml:space="preserve">     </w:t>
      </w:r>
      <w:r w:rsidR="00D74109">
        <w:rPr>
          <w:rFonts w:hint="cs"/>
          <w:rtl/>
        </w:rPr>
        <w:t>(מנהל מחלקת אבטחת א</w:t>
      </w:r>
      <w:r w:rsidR="00FD60C1">
        <w:rPr>
          <w:rFonts w:hint="cs"/>
          <w:rtl/>
        </w:rPr>
        <w:t>י</w:t>
      </w:r>
      <w:r w:rsidR="00D74109">
        <w:rPr>
          <w:rFonts w:hint="cs"/>
          <w:rtl/>
        </w:rPr>
        <w:t>כות).</w:t>
      </w:r>
    </w:p>
    <w:p w14:paraId="49DFF326" w14:textId="77777777" w:rsidR="00981ABC" w:rsidRPr="008F7186" w:rsidRDefault="008F7186" w:rsidP="00003FEF">
      <w:pPr>
        <w:ind w:right="1005"/>
        <w:rPr>
          <w:rFonts w:hint="cs"/>
          <w:sz w:val="28"/>
          <w:szCs w:val="28"/>
          <w:u w:val="single"/>
          <w:rtl/>
        </w:rPr>
      </w:pPr>
      <w:r>
        <w:rPr>
          <w:rFonts w:hint="cs"/>
          <w:sz w:val="28"/>
          <w:szCs w:val="28"/>
          <w:u w:val="single"/>
          <w:rtl/>
        </w:rPr>
        <w:t>השכלה</w:t>
      </w:r>
      <w:r w:rsidRPr="008F7186">
        <w:rPr>
          <w:rFonts w:hint="cs"/>
          <w:sz w:val="28"/>
          <w:szCs w:val="28"/>
          <w:rtl/>
        </w:rPr>
        <w:t xml:space="preserve"> :</w:t>
      </w:r>
    </w:p>
    <w:p w14:paraId="2F7FDCFC" w14:textId="77777777" w:rsidR="00981ABC" w:rsidRDefault="00981ABC" w:rsidP="00BF7B29">
      <w:pPr>
        <w:numPr>
          <w:ilvl w:val="0"/>
          <w:numId w:val="1"/>
        </w:numPr>
        <w:ind w:right="0"/>
        <w:rPr>
          <w:rtl/>
        </w:rPr>
      </w:pPr>
      <w:r>
        <w:rPr>
          <w:rFonts w:hint="cs"/>
          <w:rtl/>
        </w:rPr>
        <w:t>200</w:t>
      </w:r>
      <w:r w:rsidR="00F4410C">
        <w:rPr>
          <w:rFonts w:hint="cs"/>
          <w:rtl/>
        </w:rPr>
        <w:t>1</w:t>
      </w:r>
      <w:r>
        <w:rPr>
          <w:rFonts w:hint="cs"/>
          <w:rtl/>
        </w:rPr>
        <w:t xml:space="preserve">-1999 : לימודי תואר </w:t>
      </w:r>
      <w:r>
        <w:rPr>
          <w:rFonts w:hint="cs"/>
        </w:rPr>
        <w:t>B.</w:t>
      </w:r>
      <w:r w:rsidR="00BF7B29">
        <w:t>Sc</w:t>
      </w:r>
      <w:r>
        <w:rPr>
          <w:rFonts w:hint="cs"/>
          <w:rtl/>
        </w:rPr>
        <w:t xml:space="preserve"> ,מערכות תוכנה .</w:t>
      </w:r>
      <w:r w:rsidR="00BF7B29">
        <w:rPr>
          <w:rFonts w:hint="cs"/>
          <w:rtl/>
        </w:rPr>
        <w:t>אוניברסיטת בן גוריון</w:t>
      </w:r>
    </w:p>
    <w:p w14:paraId="574D83C4" w14:textId="77777777" w:rsidR="00981ABC" w:rsidRDefault="00981ABC" w:rsidP="00981ABC">
      <w:pPr>
        <w:numPr>
          <w:ilvl w:val="0"/>
          <w:numId w:val="1"/>
        </w:numPr>
        <w:ind w:right="0"/>
      </w:pPr>
      <w:r>
        <w:rPr>
          <w:rFonts w:hint="cs"/>
          <w:rtl/>
        </w:rPr>
        <w:t>1999-1997 : מכללת ספיר הנדסאי אלקטרוניקה/פיקוד ובקרה בהצטיינות.</w:t>
      </w:r>
    </w:p>
    <w:p w14:paraId="53C4D656" w14:textId="77777777" w:rsidR="00981ABC" w:rsidRDefault="00981ABC" w:rsidP="00981ABC">
      <w:pPr>
        <w:numPr>
          <w:ilvl w:val="0"/>
          <w:numId w:val="1"/>
        </w:numPr>
        <w:ind w:right="0"/>
        <w:rPr>
          <w:rFonts w:hint="cs"/>
        </w:rPr>
      </w:pPr>
      <w:r>
        <w:rPr>
          <w:rFonts w:hint="cs"/>
          <w:rtl/>
        </w:rPr>
        <w:t>1994-1982 : 13 שנות לימוד, בגרות במגמת חשמל.</w:t>
      </w:r>
    </w:p>
    <w:p w14:paraId="415F7CCE" w14:textId="77777777" w:rsidR="00981ABC" w:rsidRPr="00981ABC" w:rsidRDefault="00981ABC" w:rsidP="00981ABC">
      <w:pPr>
        <w:rPr>
          <w:color w:val="FF0000"/>
          <w:sz w:val="28"/>
          <w:szCs w:val="28"/>
          <w:rtl/>
        </w:rPr>
      </w:pPr>
      <w:r w:rsidRPr="008F7186">
        <w:rPr>
          <w:rFonts w:hint="cs"/>
          <w:sz w:val="28"/>
          <w:szCs w:val="28"/>
          <w:u w:val="single"/>
          <w:rtl/>
        </w:rPr>
        <w:t>שירות צבאי</w:t>
      </w:r>
      <w:r w:rsidRPr="008F7186">
        <w:rPr>
          <w:rFonts w:hint="cs"/>
          <w:sz w:val="28"/>
          <w:szCs w:val="28"/>
          <w:rtl/>
        </w:rPr>
        <w:t xml:space="preserve"> :</w:t>
      </w:r>
    </w:p>
    <w:p w14:paraId="0743C354" w14:textId="77777777" w:rsidR="00006725" w:rsidRDefault="00981ABC" w:rsidP="00003FEF">
      <w:pPr>
        <w:numPr>
          <w:ilvl w:val="0"/>
          <w:numId w:val="1"/>
        </w:numPr>
        <w:ind w:right="0"/>
      </w:pPr>
      <w:r>
        <w:rPr>
          <w:rFonts w:hint="cs"/>
          <w:rtl/>
        </w:rPr>
        <w:t>1997-1994 : שירות ביחידה קרבית סיירת נח"ל.</w:t>
      </w:r>
      <w:r w:rsidR="00DD6EFD">
        <w:t xml:space="preserve"> </w:t>
      </w:r>
      <w:r>
        <w:rPr>
          <w:rFonts w:hint="cs"/>
          <w:rtl/>
        </w:rPr>
        <w:t>קורסים במהלך השירות : קורס פיקודי, מפקד כיתה,סמל מחלקה,רס"פ.</w:t>
      </w:r>
    </w:p>
    <w:p w14:paraId="4DA934D9" w14:textId="77777777" w:rsidR="00FD60C1" w:rsidRPr="008F7186" w:rsidRDefault="00FD60C1" w:rsidP="00981ABC">
      <w:pPr>
        <w:ind w:right="1005"/>
        <w:rPr>
          <w:sz w:val="28"/>
          <w:szCs w:val="28"/>
          <w:u w:val="single"/>
          <w:rtl/>
        </w:rPr>
      </w:pPr>
      <w:r w:rsidRPr="008F7186">
        <w:rPr>
          <w:rFonts w:hint="cs"/>
          <w:sz w:val="28"/>
          <w:szCs w:val="28"/>
          <w:u w:val="single"/>
          <w:rtl/>
        </w:rPr>
        <w:t>שפות</w:t>
      </w:r>
    </w:p>
    <w:p w14:paraId="6F5D3FAC" w14:textId="77777777" w:rsidR="00FD60C1" w:rsidRPr="00981ABC" w:rsidRDefault="00E52C87" w:rsidP="00E52C87">
      <w:pPr>
        <w:ind w:left="360" w:right="1005"/>
        <w:rPr>
          <w:rtl/>
        </w:rPr>
      </w:pPr>
      <w:r>
        <w:rPr>
          <w:rFonts w:hint="cs"/>
          <w:rtl/>
        </w:rPr>
        <w:t xml:space="preserve">     </w:t>
      </w:r>
      <w:r w:rsidR="00981ABC">
        <w:rPr>
          <w:rFonts w:hint="cs"/>
          <w:rtl/>
        </w:rPr>
        <w:t xml:space="preserve"> </w:t>
      </w:r>
      <w:r w:rsidR="00981ABC" w:rsidRPr="00981ABC">
        <w:rPr>
          <w:rFonts w:hint="cs"/>
          <w:rtl/>
        </w:rPr>
        <w:t xml:space="preserve"> </w:t>
      </w:r>
      <w:r w:rsidR="00FD60C1" w:rsidRPr="00981ABC">
        <w:rPr>
          <w:rFonts w:hint="cs"/>
          <w:rtl/>
        </w:rPr>
        <w:t xml:space="preserve">עברית </w:t>
      </w:r>
      <w:r w:rsidR="00FD60C1" w:rsidRPr="00981ABC">
        <w:rPr>
          <w:rtl/>
        </w:rPr>
        <w:t>–</w:t>
      </w:r>
      <w:r w:rsidR="00FD60C1" w:rsidRPr="00981ABC">
        <w:rPr>
          <w:rFonts w:hint="cs"/>
          <w:rtl/>
        </w:rPr>
        <w:t xml:space="preserve"> שפת אם</w:t>
      </w:r>
    </w:p>
    <w:p w14:paraId="67609754" w14:textId="77777777" w:rsidR="00FD60C1" w:rsidRDefault="00E52C87" w:rsidP="004B5917">
      <w:pPr>
        <w:ind w:left="360" w:right="1005"/>
        <w:rPr>
          <w:rFonts w:hint="cs"/>
          <w:rtl/>
        </w:rPr>
      </w:pPr>
      <w:r>
        <w:rPr>
          <w:rFonts w:hint="cs"/>
          <w:rtl/>
        </w:rPr>
        <w:t xml:space="preserve">     </w:t>
      </w:r>
      <w:r w:rsidR="00981ABC">
        <w:rPr>
          <w:rFonts w:hint="cs"/>
          <w:rtl/>
        </w:rPr>
        <w:t xml:space="preserve"> </w:t>
      </w:r>
      <w:r w:rsidR="00981ABC" w:rsidRPr="00981ABC">
        <w:rPr>
          <w:rFonts w:hint="cs"/>
          <w:rtl/>
        </w:rPr>
        <w:t xml:space="preserve"> </w:t>
      </w:r>
      <w:r w:rsidR="00FD60C1" w:rsidRPr="00981ABC">
        <w:rPr>
          <w:rFonts w:hint="cs"/>
          <w:rtl/>
        </w:rPr>
        <w:t>אנגלית- רמה גבוהה</w:t>
      </w:r>
    </w:p>
    <w:p w14:paraId="7F9A5671" w14:textId="77777777" w:rsidR="00472263" w:rsidRDefault="00006725" w:rsidP="00472263">
      <w:pPr>
        <w:ind w:right="1005"/>
        <w:rPr>
          <w:rFonts w:hint="cs"/>
          <w:rtl/>
        </w:rPr>
      </w:pPr>
      <w:r w:rsidRPr="00006725">
        <w:rPr>
          <w:rFonts w:hint="cs"/>
          <w:sz w:val="28"/>
          <w:szCs w:val="28"/>
          <w:u w:val="single"/>
          <w:rtl/>
        </w:rPr>
        <w:t>שפות ת</w:t>
      </w:r>
      <w:r>
        <w:rPr>
          <w:rFonts w:hint="cs"/>
          <w:sz w:val="28"/>
          <w:szCs w:val="28"/>
          <w:u w:val="single"/>
          <w:rtl/>
        </w:rPr>
        <w:t>כ</w:t>
      </w:r>
      <w:r w:rsidRPr="00006725">
        <w:rPr>
          <w:rFonts w:hint="cs"/>
          <w:sz w:val="28"/>
          <w:szCs w:val="28"/>
          <w:u w:val="single"/>
          <w:rtl/>
        </w:rPr>
        <w:t>נות</w:t>
      </w:r>
    </w:p>
    <w:p w14:paraId="5EF32097" w14:textId="77777777" w:rsidR="00006725" w:rsidRDefault="00006725" w:rsidP="00472263">
      <w:pPr>
        <w:ind w:right="1005"/>
      </w:pPr>
      <w:r>
        <w:rPr>
          <w:rFonts w:hint="cs"/>
          <w:rtl/>
        </w:rPr>
        <w:t xml:space="preserve">           </w:t>
      </w:r>
      <w:proofErr w:type="gramStart"/>
      <w:r>
        <w:rPr>
          <w:rFonts w:hint="cs"/>
        </w:rPr>
        <w:t>C</w:t>
      </w:r>
      <w:r>
        <w:rPr>
          <w:rFonts w:hint="cs"/>
          <w:rtl/>
        </w:rPr>
        <w:t xml:space="preserve"> ,</w:t>
      </w:r>
      <w:proofErr w:type="gramEnd"/>
      <w:r>
        <w:rPr>
          <w:rFonts w:hint="cs"/>
          <w:rtl/>
        </w:rPr>
        <w:t xml:space="preserve"> </w:t>
      </w:r>
      <w:r>
        <w:rPr>
          <w:rFonts w:hint="cs"/>
        </w:rPr>
        <w:t>C</w:t>
      </w:r>
      <w:r>
        <w:t>++</w:t>
      </w:r>
      <w:r>
        <w:rPr>
          <w:rFonts w:hint="cs"/>
          <w:rtl/>
        </w:rPr>
        <w:t xml:space="preserve">, </w:t>
      </w:r>
      <w:r>
        <w:rPr>
          <w:rFonts w:hint="cs"/>
        </w:rPr>
        <w:t>JAVA</w:t>
      </w:r>
      <w:r>
        <w:rPr>
          <w:rFonts w:hint="cs"/>
          <w:rtl/>
        </w:rPr>
        <w:t xml:space="preserve">, </w:t>
      </w:r>
      <w:r>
        <w:rPr>
          <w:rFonts w:hint="cs"/>
        </w:rPr>
        <w:t>DOS</w:t>
      </w:r>
    </w:p>
    <w:sectPr w:rsidR="00006725" w:rsidSect="00006725">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9A87C" w14:textId="77777777" w:rsidR="00C70255" w:rsidRDefault="00C70255" w:rsidP="003D00B5">
      <w:r>
        <w:separator/>
      </w:r>
    </w:p>
  </w:endnote>
  <w:endnote w:type="continuationSeparator" w:id="0">
    <w:p w14:paraId="5EBEDDB5" w14:textId="77777777" w:rsidR="00C70255" w:rsidRDefault="00C70255" w:rsidP="003D0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01FDB" w14:textId="77777777" w:rsidR="00C70255" w:rsidRDefault="00C70255" w:rsidP="003D00B5">
      <w:r>
        <w:separator/>
      </w:r>
    </w:p>
  </w:footnote>
  <w:footnote w:type="continuationSeparator" w:id="0">
    <w:p w14:paraId="1A96A9B0" w14:textId="77777777" w:rsidR="00C70255" w:rsidRDefault="00C70255" w:rsidP="003D0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A4C4C"/>
    <w:multiLevelType w:val="hybridMultilevel"/>
    <w:tmpl w:val="5EE877B8"/>
    <w:lvl w:ilvl="0" w:tplc="53C29CD6">
      <w:start w:val="400"/>
      <w:numFmt w:val="bullet"/>
      <w:lvlText w:val=""/>
      <w:lvlJc w:val="left"/>
      <w:pPr>
        <w:tabs>
          <w:tab w:val="num" w:pos="645"/>
        </w:tabs>
        <w:ind w:left="645" w:right="1005" w:hanging="645"/>
      </w:pPr>
      <w:rPr>
        <w:rFonts w:ascii="Symbol" w:eastAsia="Times New Roman" w:hAnsi="Symbol" w:cs="Times New Roman"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213A5B3E"/>
    <w:multiLevelType w:val="hybridMultilevel"/>
    <w:tmpl w:val="340E4916"/>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3C194D18"/>
    <w:multiLevelType w:val="hybridMultilevel"/>
    <w:tmpl w:val="D0DC2F48"/>
    <w:lvl w:ilvl="0" w:tplc="04090001">
      <w:start w:val="1"/>
      <w:numFmt w:val="bullet"/>
      <w:lvlText w:val=""/>
      <w:lvlJc w:val="left"/>
      <w:pPr>
        <w:tabs>
          <w:tab w:val="num" w:pos="360"/>
        </w:tabs>
        <w:ind w:left="360" w:right="360" w:hanging="360"/>
      </w:pPr>
      <w:rPr>
        <w:rFonts w:ascii="Symbol" w:hAnsi="Symbol" w:hint="default"/>
      </w:rPr>
    </w:lvl>
    <w:lvl w:ilvl="1" w:tplc="040D000F">
      <w:start w:val="1"/>
      <w:numFmt w:val="decimal"/>
      <w:lvlText w:val="%2."/>
      <w:lvlJc w:val="left"/>
      <w:pPr>
        <w:tabs>
          <w:tab w:val="num" w:pos="1080"/>
        </w:tabs>
        <w:ind w:left="1080" w:right="1080" w:hanging="360"/>
      </w:p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 w15:restartNumberingAfterBreak="0">
    <w:nsid w:val="3E6F6C17"/>
    <w:multiLevelType w:val="hybridMultilevel"/>
    <w:tmpl w:val="0D90B75E"/>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4" w15:restartNumberingAfterBreak="0">
    <w:nsid w:val="596F4915"/>
    <w:multiLevelType w:val="hybridMultilevel"/>
    <w:tmpl w:val="FB685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E2"/>
    <w:rsid w:val="000019F6"/>
    <w:rsid w:val="00003FEF"/>
    <w:rsid w:val="00006725"/>
    <w:rsid w:val="00024F07"/>
    <w:rsid w:val="000600EF"/>
    <w:rsid w:val="00064545"/>
    <w:rsid w:val="0007659D"/>
    <w:rsid w:val="00091B78"/>
    <w:rsid w:val="00091E6B"/>
    <w:rsid w:val="000A7926"/>
    <w:rsid w:val="00187DC5"/>
    <w:rsid w:val="001A3D6C"/>
    <w:rsid w:val="001B00C1"/>
    <w:rsid w:val="001D478D"/>
    <w:rsid w:val="001E3BFF"/>
    <w:rsid w:val="001F0CDE"/>
    <w:rsid w:val="00221B8C"/>
    <w:rsid w:val="00237561"/>
    <w:rsid w:val="00284C24"/>
    <w:rsid w:val="002C77E2"/>
    <w:rsid w:val="002E1821"/>
    <w:rsid w:val="002F2B70"/>
    <w:rsid w:val="003A73E3"/>
    <w:rsid w:val="003D00B5"/>
    <w:rsid w:val="003E791D"/>
    <w:rsid w:val="00472263"/>
    <w:rsid w:val="004923C9"/>
    <w:rsid w:val="004B267E"/>
    <w:rsid w:val="004B475D"/>
    <w:rsid w:val="004B5917"/>
    <w:rsid w:val="005A6980"/>
    <w:rsid w:val="005B4BBA"/>
    <w:rsid w:val="00607C43"/>
    <w:rsid w:val="0065569F"/>
    <w:rsid w:val="006A4495"/>
    <w:rsid w:val="006B1340"/>
    <w:rsid w:val="006B7215"/>
    <w:rsid w:val="006C6499"/>
    <w:rsid w:val="006D62A6"/>
    <w:rsid w:val="00775B13"/>
    <w:rsid w:val="007C04B8"/>
    <w:rsid w:val="007C4164"/>
    <w:rsid w:val="007E09D1"/>
    <w:rsid w:val="00800168"/>
    <w:rsid w:val="0080165B"/>
    <w:rsid w:val="0080177B"/>
    <w:rsid w:val="008313D5"/>
    <w:rsid w:val="008736D5"/>
    <w:rsid w:val="00882EE3"/>
    <w:rsid w:val="008A51D1"/>
    <w:rsid w:val="008F7186"/>
    <w:rsid w:val="00937967"/>
    <w:rsid w:val="00962009"/>
    <w:rsid w:val="00981ABC"/>
    <w:rsid w:val="00982CE8"/>
    <w:rsid w:val="00983FE0"/>
    <w:rsid w:val="009D6FAA"/>
    <w:rsid w:val="009F33EA"/>
    <w:rsid w:val="009F717B"/>
    <w:rsid w:val="00A17492"/>
    <w:rsid w:val="00A82D1C"/>
    <w:rsid w:val="00A96657"/>
    <w:rsid w:val="00B13445"/>
    <w:rsid w:val="00B15432"/>
    <w:rsid w:val="00B31379"/>
    <w:rsid w:val="00B60AFB"/>
    <w:rsid w:val="00B7377A"/>
    <w:rsid w:val="00BA2FC3"/>
    <w:rsid w:val="00BA3A48"/>
    <w:rsid w:val="00BE0B4D"/>
    <w:rsid w:val="00BF7B29"/>
    <w:rsid w:val="00C03649"/>
    <w:rsid w:val="00C61753"/>
    <w:rsid w:val="00C70255"/>
    <w:rsid w:val="00C830C0"/>
    <w:rsid w:val="00CB3532"/>
    <w:rsid w:val="00CB7E8B"/>
    <w:rsid w:val="00CD05D0"/>
    <w:rsid w:val="00D30C62"/>
    <w:rsid w:val="00D523D4"/>
    <w:rsid w:val="00D74109"/>
    <w:rsid w:val="00D82069"/>
    <w:rsid w:val="00DA5881"/>
    <w:rsid w:val="00DB22E6"/>
    <w:rsid w:val="00DD6EFD"/>
    <w:rsid w:val="00DE3BC4"/>
    <w:rsid w:val="00DF2177"/>
    <w:rsid w:val="00E109E3"/>
    <w:rsid w:val="00E3113E"/>
    <w:rsid w:val="00E52C87"/>
    <w:rsid w:val="00E8405E"/>
    <w:rsid w:val="00E9536A"/>
    <w:rsid w:val="00EE7402"/>
    <w:rsid w:val="00F3599B"/>
    <w:rsid w:val="00F4410C"/>
    <w:rsid w:val="00FB3E98"/>
    <w:rsid w:val="00FB7619"/>
    <w:rsid w:val="00FD60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3EA29"/>
  <w15:chartTrackingRefBased/>
  <w15:docId w15:val="{89C5BEAA-FA08-45D1-AF80-599A6C45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1379"/>
    <w:pPr>
      <w:bidi/>
    </w:pPr>
    <w:rPr>
      <w:sz w:val="24"/>
      <w:szCs w:val="24"/>
      <w:lang w:eastAsia="he-IL"/>
    </w:rPr>
  </w:style>
  <w:style w:type="paragraph" w:styleId="1">
    <w:name w:val="heading 1"/>
    <w:basedOn w:val="a"/>
    <w:next w:val="a"/>
    <w:qFormat/>
    <w:rsid w:val="00FD60C1"/>
    <w:pPr>
      <w:keepNext/>
      <w:outlineLvl w:val="0"/>
    </w:pPr>
    <w:rPr>
      <w:rFonts w:cs="Miriam"/>
      <w:sz w:val="28"/>
      <w:szCs w:val="28"/>
    </w:rPr>
  </w:style>
  <w:style w:type="paragraph" w:styleId="2">
    <w:name w:val="heading 2"/>
    <w:basedOn w:val="a"/>
    <w:next w:val="a"/>
    <w:qFormat/>
    <w:rsid w:val="00FD60C1"/>
    <w:pPr>
      <w:keepNext/>
      <w:outlineLvl w:val="1"/>
    </w:pPr>
    <w:rPr>
      <w:b/>
      <w:bCs/>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תבליטים"/>
    <w:aliases w:val="Symbol (סימן),לפני:  0.25&quot;,תלויה:  0.45&quot;"/>
    <w:basedOn w:val="a"/>
    <w:rsid w:val="004B475D"/>
    <w:pPr>
      <w:ind w:left="360" w:right="1005"/>
    </w:pPr>
  </w:style>
  <w:style w:type="paragraph" w:styleId="a4">
    <w:name w:val="header"/>
    <w:basedOn w:val="a"/>
    <w:link w:val="a5"/>
    <w:uiPriority w:val="99"/>
    <w:semiHidden/>
    <w:unhideWhenUsed/>
    <w:rsid w:val="003D00B5"/>
    <w:pPr>
      <w:tabs>
        <w:tab w:val="center" w:pos="4153"/>
        <w:tab w:val="right" w:pos="8306"/>
      </w:tabs>
    </w:pPr>
  </w:style>
  <w:style w:type="character" w:customStyle="1" w:styleId="a5">
    <w:name w:val="כותרת עליונה תו"/>
    <w:link w:val="a4"/>
    <w:uiPriority w:val="99"/>
    <w:semiHidden/>
    <w:rsid w:val="003D00B5"/>
    <w:rPr>
      <w:sz w:val="24"/>
      <w:szCs w:val="24"/>
      <w:lang w:eastAsia="he-IL"/>
    </w:rPr>
  </w:style>
  <w:style w:type="paragraph" w:styleId="a6">
    <w:name w:val="footer"/>
    <w:basedOn w:val="a"/>
    <w:link w:val="a7"/>
    <w:uiPriority w:val="99"/>
    <w:semiHidden/>
    <w:unhideWhenUsed/>
    <w:rsid w:val="003D00B5"/>
    <w:pPr>
      <w:tabs>
        <w:tab w:val="center" w:pos="4153"/>
        <w:tab w:val="right" w:pos="8306"/>
      </w:tabs>
    </w:pPr>
  </w:style>
  <w:style w:type="character" w:customStyle="1" w:styleId="a7">
    <w:name w:val="כותרת תחתונה תו"/>
    <w:link w:val="a6"/>
    <w:uiPriority w:val="99"/>
    <w:semiHidden/>
    <w:rsid w:val="003D00B5"/>
    <w:rPr>
      <w:sz w:val="24"/>
      <w:szCs w:val="24"/>
      <w:lang w:eastAsia="he-IL"/>
    </w:rPr>
  </w:style>
  <w:style w:type="paragraph" w:styleId="a8">
    <w:name w:val="List Paragraph"/>
    <w:basedOn w:val="a"/>
    <w:uiPriority w:val="34"/>
    <w:qFormat/>
    <w:rsid w:val="004923C9"/>
    <w:pPr>
      <w:ind w:left="720"/>
      <w:contextualSpacing/>
    </w:pPr>
  </w:style>
  <w:style w:type="character" w:styleId="Hyperlink">
    <w:name w:val="Hyperlink"/>
    <w:uiPriority w:val="99"/>
    <w:unhideWhenUsed/>
    <w:rsid w:val="00EE7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ellaha@walla.co.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743CA-6932-4939-9DE2-DE8544B5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1964</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קורות חיים</vt:lpstr>
      <vt:lpstr>קורות חיים</vt:lpstr>
    </vt:vector>
  </TitlesOfParts>
  <Company/>
  <LinksUpToDate>false</LinksUpToDate>
  <CharactersWithSpaces>2352</CharactersWithSpaces>
  <SharedDoc>false</SharedDoc>
  <HLinks>
    <vt:vector size="6" baseType="variant">
      <vt:variant>
        <vt:i4>6684689</vt:i4>
      </vt:variant>
      <vt:variant>
        <vt:i4>0</vt:i4>
      </vt:variant>
      <vt:variant>
        <vt:i4>0</vt:i4>
      </vt:variant>
      <vt:variant>
        <vt:i4>5</vt:i4>
      </vt:variant>
      <vt:variant>
        <vt:lpwstr>mailto:ellaha@walla.co.il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קורות חיים</dc:title>
  <dc:subject/>
  <dc:creator>rami</dc:creator>
  <cp:keywords/>
  <cp:lastModifiedBy>zion</cp:lastModifiedBy>
  <cp:revision>2</cp:revision>
  <cp:lastPrinted>2005-10-31T09:00:00Z</cp:lastPrinted>
  <dcterms:created xsi:type="dcterms:W3CDTF">2020-11-07T06:30:00Z</dcterms:created>
  <dcterms:modified xsi:type="dcterms:W3CDTF">2020-11-07T06:30:00Z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980509511</vt:i4>
  </property>
  <property fmtid="{D5CDD505-2E9C-101B-9397-08002B2CF9AE}" pid="3" name="_EmailSubject">
    <vt:lpwstr>קורות חיים משה</vt:lpwstr>
  </property>
  <property fmtid="{D5CDD505-2E9C-101B-9397-08002B2CF9AE}" pid="4" name="_AuthorEmail">
    <vt:lpwstr>Ella@chemovil.co.il</vt:lpwstr>
  </property>
  <property fmtid="{D5CDD505-2E9C-101B-9397-08002B2CF9AE}" pid="5" name="_AuthorEmailDisplayName">
    <vt:lpwstr>Ella Hacohen</vt:lpwstr>
  </property>
  <property fmtid="{D5CDD505-2E9C-101B-9397-08002B2CF9AE}" pid="6" name="_PreviousAdHocReviewCycleID">
    <vt:i4>180368261</vt:i4>
  </property>
  <property fmtid="{D5CDD505-2E9C-101B-9397-08002B2CF9AE}" pid="7" name="_ReviewingToolsShownOnce">
    <vt:lpwstr/>
  </property>
</Properties>
</file>